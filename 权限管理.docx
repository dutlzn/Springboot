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104E" w14:textId="3E81B0B1" w:rsidR="00392E61" w:rsidRDefault="006B6EDA" w:rsidP="006B6EDA">
      <w:pPr>
        <w:pStyle w:val="1"/>
      </w:pPr>
      <w:r>
        <w:rPr>
          <w:rFonts w:hint="eastAsia"/>
        </w:rPr>
        <w:t>参考资料</w:t>
      </w:r>
    </w:p>
    <w:p w14:paraId="10644AD3" w14:textId="2AED0A43" w:rsidR="006B6EDA" w:rsidRDefault="00EB47A2" w:rsidP="006B6EDA">
      <w:pPr>
        <w:rPr>
          <w:rStyle w:val="a3"/>
        </w:rPr>
      </w:pPr>
      <w:hyperlink r:id="rId4" w:history="1">
        <w:r w:rsidR="006B6EDA">
          <w:rPr>
            <w:rStyle w:val="a3"/>
          </w:rPr>
          <w:t>https://www.cnblogs.com/cjsblog/p/9152455.html</w:t>
        </w:r>
      </w:hyperlink>
    </w:p>
    <w:p w14:paraId="62AF7CF6" w14:textId="77777777" w:rsidR="00AA61FB" w:rsidRDefault="00AA61FB" w:rsidP="006B6EDA"/>
    <w:p w14:paraId="30C1514D" w14:textId="0159D44B" w:rsidR="00324F47" w:rsidRDefault="00EB47A2" w:rsidP="006B6EDA">
      <w:pPr>
        <w:rPr>
          <w:rStyle w:val="a3"/>
        </w:rPr>
      </w:pPr>
      <w:hyperlink r:id="rId5" w:history="1">
        <w:r w:rsidR="00324F47">
          <w:rPr>
            <w:rStyle w:val="a3"/>
          </w:rPr>
          <w:t>https://docs.spring.io/spring-security/site/docs/5.0.5.RELEASE/reference/htmlsingle/</w:t>
        </w:r>
      </w:hyperlink>
    </w:p>
    <w:p w14:paraId="494CF4CF" w14:textId="77777777" w:rsidR="005F23FD" w:rsidRDefault="005F23FD" w:rsidP="005F23FD">
      <w:pPr>
        <w:pStyle w:val="1"/>
        <w:spacing w:before="0" w:after="195" w:line="750" w:lineRule="atLeast"/>
        <w:rPr>
          <w:rFonts w:ascii="Georgia" w:hAnsi="Georgia"/>
          <w:b w:val="0"/>
          <w:bCs w:val="0"/>
          <w:color w:val="222222"/>
          <w:sz w:val="51"/>
          <w:szCs w:val="51"/>
        </w:rPr>
      </w:pPr>
      <w:r>
        <w:rPr>
          <w:rFonts w:ascii="Georgia" w:hAnsi="Georgia"/>
          <w:b w:val="0"/>
          <w:bCs w:val="0"/>
          <w:color w:val="222222"/>
          <w:sz w:val="51"/>
          <w:szCs w:val="51"/>
        </w:rPr>
        <w:t>Registration and Login with Spring Boot, Spring Security, Spring Data JPA, Hibernate, MySQL, JSP, Bootstrap and Docker Compose</w:t>
      </w:r>
    </w:p>
    <w:p w14:paraId="6E31FC70" w14:textId="77777777" w:rsidR="00AA61FB" w:rsidRPr="005F23FD" w:rsidRDefault="00AA61FB" w:rsidP="006B6EDA">
      <w:pPr>
        <w:rPr>
          <w:rStyle w:val="a3"/>
        </w:rPr>
      </w:pPr>
    </w:p>
    <w:p w14:paraId="30311937" w14:textId="0EAE4190" w:rsidR="00F440E7" w:rsidRDefault="00F440E7" w:rsidP="006B6EDA">
      <w:hyperlink r:id="rId6" w:history="1">
        <w:r>
          <w:rPr>
            <w:rStyle w:val="a3"/>
          </w:rPr>
          <w:t>https://hellokoding.com/registration-and-login-example-with-spring-security-spring-boot-spring-data-jpa-hsql-jsp/</w:t>
        </w:r>
      </w:hyperlink>
    </w:p>
    <w:p w14:paraId="3084FFA4" w14:textId="77777777" w:rsidR="005630E8" w:rsidRDefault="005630E8" w:rsidP="005630E8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Spring Boot + JPA + Spring Security 实现用户权限数据库管理</w:t>
      </w:r>
    </w:p>
    <w:p w14:paraId="4E15ED7B" w14:textId="77777777" w:rsidR="00AA61FB" w:rsidRDefault="00AA61FB" w:rsidP="006B6EDA"/>
    <w:p w14:paraId="429F1E9E" w14:textId="3A445C0E" w:rsidR="0058352C" w:rsidRDefault="0058352C" w:rsidP="006B6EDA">
      <w:hyperlink r:id="rId7" w:history="1">
        <w:r>
          <w:rPr>
            <w:rStyle w:val="a3"/>
          </w:rPr>
          <w:t>https://blog.csdn.net/Sunday2017/article/details/83690383</w:t>
        </w:r>
      </w:hyperlink>
    </w:p>
    <w:p w14:paraId="778E65D4" w14:textId="77777777" w:rsidR="009F2D69" w:rsidRDefault="009F2D69" w:rsidP="009F2D69">
      <w:pPr>
        <w:widowControl/>
        <w:jc w:val="left"/>
      </w:pPr>
      <w:ins w:id="0" w:author="Unknown">
        <w:r>
          <w:rPr>
            <w:rFonts w:ascii="Arial" w:hAnsi="Arial" w:cs="Arial"/>
            <w:color w:val="000000"/>
            <w:bdr w:val="none" w:sz="0" w:space="0" w:color="auto" w:frame="1"/>
          </w:rPr>
          <w:br/>
        </w:r>
      </w:ins>
    </w:p>
    <w:p w14:paraId="2CE56AC1" w14:textId="77777777" w:rsidR="009F2D69" w:rsidRDefault="009F2D69" w:rsidP="009F2D69">
      <w:pPr>
        <w:pStyle w:val="3"/>
        <w:shd w:val="clear" w:color="auto" w:fill="FFFFFF"/>
        <w:spacing w:before="0" w:after="0"/>
        <w:rPr>
          <w:rFonts w:ascii="Cousine" w:hAnsi="Cousine"/>
          <w:color w:val="000000"/>
          <w:sz w:val="36"/>
          <w:szCs w:val="36"/>
        </w:rPr>
      </w:pPr>
      <w:bookmarkStart w:id="1" w:name="5694376451171055553"/>
      <w:bookmarkEnd w:id="1"/>
      <w:r>
        <w:rPr>
          <w:rFonts w:ascii="Cousine" w:hAnsi="Cousine"/>
          <w:color w:val="000000"/>
          <w:sz w:val="36"/>
          <w:szCs w:val="36"/>
        </w:rPr>
        <w:t xml:space="preserve">Spring Boot + Spring MVC + Role Based Spring Security + JPA + </w:t>
      </w:r>
      <w:proofErr w:type="spellStart"/>
      <w:r>
        <w:rPr>
          <w:rFonts w:ascii="Cousine" w:hAnsi="Cousine"/>
          <w:color w:val="000000"/>
          <w:sz w:val="36"/>
          <w:szCs w:val="36"/>
        </w:rPr>
        <w:t>Thymeleaf</w:t>
      </w:r>
      <w:proofErr w:type="spellEnd"/>
      <w:r>
        <w:rPr>
          <w:rFonts w:ascii="Cousine" w:hAnsi="Cousine"/>
          <w:color w:val="000000"/>
          <w:sz w:val="36"/>
          <w:szCs w:val="36"/>
        </w:rPr>
        <w:t xml:space="preserve"> + MySQL Tutorial</w:t>
      </w:r>
    </w:p>
    <w:p w14:paraId="6B8C4CCA" w14:textId="77777777" w:rsidR="00AA61FB" w:rsidRPr="009F2D69" w:rsidRDefault="00AA61FB" w:rsidP="006B6EDA"/>
    <w:p w14:paraId="1A206DBB" w14:textId="006ADB12" w:rsidR="00B72EF3" w:rsidRDefault="00053523" w:rsidP="006B6EDA">
      <w:hyperlink r:id="rId8" w:history="1">
        <w:r>
          <w:rPr>
            <w:rStyle w:val="a3"/>
          </w:rPr>
          <w:t>https://www.javaguides.net/2018/09/spring-boot-spring-mvc-role-based-spring-security-jpa-thymeleaf-mysql-tutorial.html</w:t>
        </w:r>
      </w:hyperlink>
    </w:p>
    <w:p w14:paraId="502B367A" w14:textId="77777777" w:rsidR="001C4DB7" w:rsidRDefault="001C4DB7" w:rsidP="001C4DB7">
      <w:pPr>
        <w:pStyle w:val="1"/>
        <w:shd w:val="clear" w:color="auto" w:fill="FFFFFF"/>
        <w:spacing w:before="0" w:after="0" w:line="720" w:lineRule="atLeast"/>
        <w:rPr>
          <w:rFonts w:ascii="Georgia" w:hAnsi="Georgia"/>
          <w:b w:val="0"/>
          <w:bCs w:val="0"/>
          <w:sz w:val="60"/>
          <w:szCs w:val="60"/>
        </w:rPr>
      </w:pPr>
      <w:r>
        <w:rPr>
          <w:rFonts w:ascii="Georgia" w:hAnsi="Georgia"/>
          <w:b w:val="0"/>
          <w:bCs w:val="0"/>
          <w:sz w:val="60"/>
          <w:szCs w:val="60"/>
        </w:rPr>
        <w:lastRenderedPageBreak/>
        <w:t>Spring Boot + Spring MVC + Spring Security + MySQL</w:t>
      </w:r>
    </w:p>
    <w:p w14:paraId="1E62F46B" w14:textId="55476D29" w:rsidR="00AA61FB" w:rsidRPr="001C4DB7" w:rsidRDefault="00AA61FB" w:rsidP="006B6EDA"/>
    <w:p w14:paraId="30339D64" w14:textId="5FCD6DDB" w:rsidR="00AA61FB" w:rsidRDefault="00AA61FB" w:rsidP="006B6EDA">
      <w:hyperlink r:id="rId9" w:history="1">
        <w:r>
          <w:rPr>
            <w:rStyle w:val="a3"/>
          </w:rPr>
          <w:t>https://medium.com/@gustavo.ponce.ch/spring-boot-spring-mvc-spring-security-mysql-a5d8545d837d</w:t>
        </w:r>
      </w:hyperlink>
    </w:p>
    <w:p w14:paraId="7DD1742D" w14:textId="77777777" w:rsidR="009B2070" w:rsidRDefault="009B2070" w:rsidP="009B2070">
      <w:pPr>
        <w:pStyle w:val="1"/>
        <w:shd w:val="clear" w:color="auto" w:fill="FFFFFF"/>
        <w:spacing w:before="161" w:after="161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SpringBoot+SpringSecurity+Angular6简单的登录控制权限控制Demo</w:t>
      </w:r>
    </w:p>
    <w:p w14:paraId="66FC4C43" w14:textId="7806A125" w:rsidR="00AA61FB" w:rsidRDefault="00AA61FB" w:rsidP="006B6EDA"/>
    <w:p w14:paraId="3160FD7B" w14:textId="4D8C8E80" w:rsidR="00AA61FB" w:rsidRDefault="006D5A95" w:rsidP="006B6EDA">
      <w:hyperlink r:id="rId10" w:history="1">
        <w:r>
          <w:rPr>
            <w:rStyle w:val="a3"/>
          </w:rPr>
          <w:t>https://blog.csdn.net/cepto/article/details/85331386</w:t>
        </w:r>
      </w:hyperlink>
    </w:p>
    <w:p w14:paraId="244398F2" w14:textId="12129641" w:rsidR="00FE3BC6" w:rsidRDefault="00FE3BC6" w:rsidP="006B6EDA"/>
    <w:p w14:paraId="6E1AE5DF" w14:textId="6812C41B" w:rsidR="00281321" w:rsidRDefault="009118DE" w:rsidP="00EB47A2">
      <w:pPr>
        <w:pStyle w:val="1"/>
      </w:pPr>
      <w:r>
        <w:rPr>
          <w:shd w:val="clear" w:color="auto" w:fill="F1F1F1"/>
        </w:rPr>
        <w:t>[</w:t>
      </w:r>
      <w:proofErr w:type="spellStart"/>
      <w:r>
        <w:rPr>
          <w:shd w:val="clear" w:color="auto" w:fill="F1F1F1"/>
        </w:rPr>
        <w:t>springboot</w:t>
      </w:r>
      <w:proofErr w:type="spellEnd"/>
      <w:r>
        <w:rPr>
          <w:shd w:val="clear" w:color="auto" w:fill="F1F1F1"/>
        </w:rPr>
        <w:t xml:space="preserve">] </w:t>
      </w:r>
      <w:proofErr w:type="spellStart"/>
      <w:r>
        <w:rPr>
          <w:shd w:val="clear" w:color="auto" w:fill="F1F1F1"/>
        </w:rPr>
        <w:t>springboot</w:t>
      </w:r>
      <w:proofErr w:type="spellEnd"/>
      <w:r>
        <w:rPr>
          <w:shd w:val="clear" w:color="auto" w:fill="F1F1F1"/>
        </w:rPr>
        <w:t xml:space="preserve"> + spring security + </w:t>
      </w:r>
      <w:proofErr w:type="spellStart"/>
      <w:r>
        <w:rPr>
          <w:shd w:val="clear" w:color="auto" w:fill="F1F1F1"/>
        </w:rPr>
        <w:t>jpa</w:t>
      </w:r>
      <w:proofErr w:type="spellEnd"/>
      <w:r>
        <w:rPr>
          <w:shd w:val="clear" w:color="auto" w:fill="F1F1F1"/>
        </w:rPr>
        <w:t xml:space="preserve"> + </w:t>
      </w:r>
      <w:proofErr w:type="spellStart"/>
      <w:r>
        <w:rPr>
          <w:shd w:val="clear" w:color="auto" w:fill="F1F1F1"/>
        </w:rPr>
        <w:t>thymeleaf</w:t>
      </w:r>
      <w:bookmarkStart w:id="2" w:name="_GoBack"/>
      <w:bookmarkEnd w:id="2"/>
      <w:proofErr w:type="spellEnd"/>
      <w:r>
        <w:br/>
      </w:r>
      <w:r>
        <w:br/>
      </w:r>
    </w:p>
    <w:p w14:paraId="04D26076" w14:textId="1527E0EA" w:rsidR="00281321" w:rsidRDefault="00281321" w:rsidP="006B6EDA">
      <w:pPr>
        <w:rPr>
          <w:rFonts w:hint="eastAsia"/>
        </w:rPr>
      </w:pPr>
      <w:hyperlink r:id="rId11" w:history="1">
        <w:r>
          <w:rPr>
            <w:rStyle w:val="a3"/>
          </w:rPr>
          <w:t>https://cpdev.tistory.com/84</w:t>
        </w:r>
      </w:hyperlink>
    </w:p>
    <w:p w14:paraId="0CED520F" w14:textId="77777777" w:rsidR="00FE3BC6" w:rsidRDefault="00FE3BC6" w:rsidP="006B6EDA">
      <w:pPr>
        <w:rPr>
          <w:rFonts w:hint="eastAsia"/>
        </w:rPr>
      </w:pPr>
    </w:p>
    <w:p w14:paraId="3DD49237" w14:textId="77777777" w:rsidR="00A14818" w:rsidRPr="00F440E7" w:rsidRDefault="00A14818" w:rsidP="006B6EDA"/>
    <w:p w14:paraId="57670D32" w14:textId="1D542457" w:rsidR="00A67233" w:rsidRDefault="00A67233" w:rsidP="00A67233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pacing w:val="30"/>
          <w:sz w:val="23"/>
          <w:szCs w:val="23"/>
        </w:rPr>
      </w:pPr>
      <w:r>
        <w:rPr>
          <w:rFonts w:ascii="Helvetica" w:hAnsi="Helvetica" w:cs="Helvetica"/>
          <w:noProof/>
          <w:color w:val="000000"/>
          <w:spacing w:val="30"/>
          <w:sz w:val="23"/>
          <w:szCs w:val="23"/>
        </w:rPr>
        <w:lastRenderedPageBreak/>
        <w:drawing>
          <wp:inline distT="0" distB="0" distL="0" distR="0" wp14:anchorId="67B64AF8" wp14:editId="670747A3">
            <wp:extent cx="4753610" cy="24676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CD761" w14:textId="50CD2869" w:rsidR="006B6EDA" w:rsidRDefault="00D90F2B" w:rsidP="006B6EDA">
      <w:r>
        <w:rPr>
          <w:rFonts w:hint="eastAsia"/>
        </w:rPr>
        <w:t>两个shift搜索要找的接口</w:t>
      </w:r>
    </w:p>
    <w:p w14:paraId="705ED19D" w14:textId="77777777" w:rsidR="003013B6" w:rsidRDefault="003013B6" w:rsidP="00BA53ED">
      <w:pPr>
        <w:pStyle w:val="1"/>
      </w:pPr>
      <w:proofErr w:type="spellStart"/>
      <w:r>
        <w:t>AuthenticationProvider</w:t>
      </w:r>
      <w:proofErr w:type="spellEnd"/>
    </w:p>
    <w:p w14:paraId="009C5B5E" w14:textId="77777777" w:rsidR="003013B6" w:rsidRDefault="003013B6" w:rsidP="003013B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3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AuthenticationProvider</w:t>
      </w:r>
      <w:proofErr w:type="spellEnd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接口是用于认证的，可以通过实现这个接口来定制我们自己的认证逻辑，它的实现类有很多，默认的是</w:t>
      </w:r>
      <w:proofErr w:type="spellStart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JaasAuthenticationProvider</w:t>
      </w:r>
      <w:proofErr w:type="spellEnd"/>
    </w:p>
    <w:p w14:paraId="5CB6A57E" w14:textId="77777777" w:rsidR="009F5D61" w:rsidRDefault="009F5D61" w:rsidP="00BA53ED">
      <w:pPr>
        <w:pStyle w:val="1"/>
      </w:pPr>
      <w:proofErr w:type="spellStart"/>
      <w:r>
        <w:t>AccessDecisionManager</w:t>
      </w:r>
      <w:proofErr w:type="spellEnd"/>
    </w:p>
    <w:p w14:paraId="65F7C257" w14:textId="77777777" w:rsidR="009F5D61" w:rsidRDefault="009F5D61" w:rsidP="009F5D6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3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AccessDecisionManager</w:t>
      </w:r>
      <w:proofErr w:type="spellEnd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是用于访问控制的，它决定用户是否可以访问某个资源，实现这个接口可以定制我们自己的授权逻辑。</w:t>
      </w:r>
    </w:p>
    <w:p w14:paraId="01D500CC" w14:textId="77777777" w:rsidR="001B3384" w:rsidRDefault="001B3384" w:rsidP="00BA53ED">
      <w:pPr>
        <w:pStyle w:val="1"/>
      </w:pPr>
      <w:proofErr w:type="spellStart"/>
      <w:r>
        <w:t>AccessDecisionVoter</w:t>
      </w:r>
      <w:proofErr w:type="spellEnd"/>
    </w:p>
    <w:p w14:paraId="638C4941" w14:textId="52794EBA" w:rsidR="001B3384" w:rsidRDefault="001B3384" w:rsidP="001B338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000000"/>
          <w:spacing w:val="3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AccessDecisionVoter</w:t>
      </w:r>
      <w:proofErr w:type="spellEnd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是投票器，在授权的时通过投票的方式来决定用户是否可以访问，这里涉及到投票规则。</w:t>
      </w:r>
    </w:p>
    <w:p w14:paraId="2ADAA27D" w14:textId="77777777" w:rsidR="00B7138E" w:rsidRDefault="00B7138E" w:rsidP="00BA53ED">
      <w:pPr>
        <w:pStyle w:val="1"/>
      </w:pPr>
      <w:proofErr w:type="spellStart"/>
      <w:r>
        <w:lastRenderedPageBreak/>
        <w:t>UserDetailsService</w:t>
      </w:r>
      <w:proofErr w:type="spellEnd"/>
    </w:p>
    <w:p w14:paraId="209862D0" w14:textId="77777777" w:rsidR="00B7138E" w:rsidRDefault="00B7138E" w:rsidP="00B7138E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3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UserDetailsService</w:t>
      </w:r>
      <w:proofErr w:type="spellEnd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是用于加载特定用户信息的，它只有一个接口通过指定的用户名去查询用户。</w:t>
      </w:r>
    </w:p>
    <w:p w14:paraId="12CE2178" w14:textId="11139165" w:rsidR="00B7138E" w:rsidRDefault="00B7138E" w:rsidP="001B3384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000000"/>
          <w:spacing w:val="30"/>
          <w:sz w:val="23"/>
          <w:szCs w:val="23"/>
        </w:rPr>
      </w:pPr>
    </w:p>
    <w:p w14:paraId="17AE1061" w14:textId="77777777" w:rsidR="00A43BF3" w:rsidRDefault="00A43BF3" w:rsidP="00BA53ED">
      <w:pPr>
        <w:pStyle w:val="1"/>
      </w:pPr>
      <w:proofErr w:type="spellStart"/>
      <w:r>
        <w:t>UserDetails</w:t>
      </w:r>
      <w:proofErr w:type="spellEnd"/>
    </w:p>
    <w:p w14:paraId="0BB71EB3" w14:textId="77777777" w:rsidR="00A43BF3" w:rsidRDefault="00A43BF3" w:rsidP="00A43BF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3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UserDetails</w:t>
      </w:r>
      <w:proofErr w:type="spellEnd"/>
      <w:r>
        <w:rPr>
          <w:rFonts w:ascii="微软雅黑" w:eastAsia="微软雅黑" w:hAnsi="微软雅黑" w:cs="Helvetica" w:hint="eastAsia"/>
          <w:color w:val="000000"/>
          <w:spacing w:val="30"/>
          <w:sz w:val="23"/>
          <w:szCs w:val="23"/>
        </w:rPr>
        <w:t>代表用户信息，即主体，相当于Shiro中的Subject。User是它的一个实现。</w:t>
      </w:r>
    </w:p>
    <w:p w14:paraId="36BD7C46" w14:textId="26B6D363" w:rsidR="00B7138E" w:rsidRDefault="000F280C" w:rsidP="000F280C">
      <w:pPr>
        <w:pStyle w:val="1"/>
      </w:pPr>
      <w:r>
        <w:rPr>
          <w:rFonts w:hint="eastAsia"/>
        </w:rPr>
        <w:lastRenderedPageBreak/>
        <w:t>普通权限模式</w:t>
      </w:r>
    </w:p>
    <w:p w14:paraId="4ED83DDA" w14:textId="6A64AB31" w:rsidR="000F280C" w:rsidRPr="000F280C" w:rsidRDefault="000F280C" w:rsidP="000F280C">
      <w:r>
        <w:rPr>
          <w:noProof/>
        </w:rPr>
        <w:drawing>
          <wp:inline distT="0" distB="0" distL="0" distR="0" wp14:anchorId="33085D27" wp14:editId="3BFC9F36">
            <wp:extent cx="5274310" cy="4554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A3F" w14:textId="77777777" w:rsidR="009B0930" w:rsidRPr="009B0930" w:rsidRDefault="009B0930" w:rsidP="001B338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30"/>
          <w:sz w:val="23"/>
          <w:szCs w:val="23"/>
        </w:rPr>
      </w:pPr>
    </w:p>
    <w:p w14:paraId="69941344" w14:textId="77777777" w:rsidR="00772D9E" w:rsidRPr="001B3384" w:rsidRDefault="00772D9E" w:rsidP="006B6EDA"/>
    <w:sectPr w:rsidR="00772D9E" w:rsidRPr="001B3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sin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AD"/>
    <w:rsid w:val="00053523"/>
    <w:rsid w:val="000F280C"/>
    <w:rsid w:val="001B3384"/>
    <w:rsid w:val="001C4DB7"/>
    <w:rsid w:val="00281321"/>
    <w:rsid w:val="003013B6"/>
    <w:rsid w:val="00324F47"/>
    <w:rsid w:val="00392E61"/>
    <w:rsid w:val="0051334B"/>
    <w:rsid w:val="005630E8"/>
    <w:rsid w:val="0058352C"/>
    <w:rsid w:val="005F23FD"/>
    <w:rsid w:val="006B6EDA"/>
    <w:rsid w:val="006D5A95"/>
    <w:rsid w:val="00772D9E"/>
    <w:rsid w:val="009118DE"/>
    <w:rsid w:val="009B0930"/>
    <w:rsid w:val="009B2070"/>
    <w:rsid w:val="009F2D69"/>
    <w:rsid w:val="009F5D61"/>
    <w:rsid w:val="00A14818"/>
    <w:rsid w:val="00A43BF3"/>
    <w:rsid w:val="00A67233"/>
    <w:rsid w:val="00AA61FB"/>
    <w:rsid w:val="00AE09AD"/>
    <w:rsid w:val="00B7138E"/>
    <w:rsid w:val="00B72EF3"/>
    <w:rsid w:val="00BA53ED"/>
    <w:rsid w:val="00D90F2B"/>
    <w:rsid w:val="00EB47A2"/>
    <w:rsid w:val="00F440E7"/>
    <w:rsid w:val="00F666D1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04E5"/>
  <w15:chartTrackingRefBased/>
  <w15:docId w15:val="{1F783562-5504-4C1F-A36A-F99E2B9B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ED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B6ED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67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013B6"/>
    <w:rPr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A53E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A53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53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18/09/spring-boot-spring-mvc-role-based-spring-security-jpa-thymeleaf-mysql-tutorial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unday2017/article/details/83690383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lokoding.com/registration-and-login-example-with-spring-security-spring-boot-spring-data-jpa-hsql-jsp/" TargetMode="External"/><Relationship Id="rId11" Type="http://schemas.openxmlformats.org/officeDocument/2006/relationships/hyperlink" Target="https://cpdev.tistory.com/84" TargetMode="External"/><Relationship Id="rId5" Type="http://schemas.openxmlformats.org/officeDocument/2006/relationships/hyperlink" Target="https://docs.spring.io/spring-security/site/docs/5.0.5.RELEASE/reference/htmlsing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cepto/article/details/85331386" TargetMode="External"/><Relationship Id="rId4" Type="http://schemas.openxmlformats.org/officeDocument/2006/relationships/hyperlink" Target="https://www.cnblogs.com/cjsblog/p/9152455.html" TargetMode="Externa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2020-03-14T11:55:00Z</dcterms:created>
  <dcterms:modified xsi:type="dcterms:W3CDTF">2020-03-16T15:20:00Z</dcterms:modified>
</cp:coreProperties>
</file>